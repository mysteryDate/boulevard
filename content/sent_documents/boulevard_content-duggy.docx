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E0B28" w14:textId="3C6B2465" w:rsidR="003E06CC" w:rsidRDefault="001F711D">
      <w:pPr>
        <w:rPr>
          <w:rFonts w:ascii="Helvetica" w:hAnsi="Helvetica"/>
        </w:rPr>
      </w:pPr>
      <w:r>
        <w:rPr>
          <w:rFonts w:ascii="Helvetica" w:hAnsi="Helvetica"/>
          <w:u w:val="single"/>
        </w:rPr>
        <w:t>Rebuilding Service</w:t>
      </w:r>
    </w:p>
    <w:p w14:paraId="75600810" w14:textId="77777777" w:rsidR="001F711D" w:rsidRDefault="001F711D">
      <w:pPr>
        <w:rPr>
          <w:rFonts w:ascii="Helvetica" w:hAnsi="Helvetica"/>
        </w:rPr>
      </w:pPr>
    </w:p>
    <w:p w14:paraId="5F4ED216" w14:textId="57B2AB08" w:rsidR="003E06CC" w:rsidRDefault="00BF2FE7">
      <w:pPr>
        <w:rPr>
          <w:rFonts w:ascii="Helvetica" w:hAnsi="Helvetica"/>
        </w:rPr>
      </w:pPr>
      <w:r>
        <w:rPr>
          <w:rFonts w:ascii="Helvetica" w:hAnsi="Helvetica"/>
        </w:rPr>
        <w:t>Are you u</w:t>
      </w:r>
      <w:r w:rsidR="003E06CC">
        <w:rPr>
          <w:rFonts w:ascii="Helvetica" w:hAnsi="Helvetica"/>
        </w:rPr>
        <w:t xml:space="preserve">nsure of the linguistic quality of </w:t>
      </w:r>
      <w:r w:rsidR="00F37EF8">
        <w:rPr>
          <w:rFonts w:ascii="Helvetica" w:hAnsi="Helvetica"/>
        </w:rPr>
        <w:t>the English version of your</w:t>
      </w:r>
      <w:r w:rsidR="003E06CC">
        <w:rPr>
          <w:rFonts w:ascii="Helvetica" w:hAnsi="Helvetica"/>
        </w:rPr>
        <w:t xml:space="preserve"> website?</w:t>
      </w:r>
      <w:r w:rsidR="00A56CFC">
        <w:rPr>
          <w:rFonts w:ascii="Helvetica" w:hAnsi="Helvetica"/>
        </w:rPr>
        <w:t xml:space="preserve"> It’s </w:t>
      </w:r>
      <w:r w:rsidR="00A56CFC" w:rsidRPr="001F711D">
        <w:rPr>
          <w:rFonts w:ascii="Helvetica" w:hAnsi="Helvetica"/>
        </w:rPr>
        <w:t>been proven that casually</w:t>
      </w:r>
      <w:ins w:id="0" w:author="Caitlin Stall-Paquet" w:date="2013-10-15T19:28:00Z">
        <w:r w:rsidR="007506C7" w:rsidRPr="001F711D">
          <w:rPr>
            <w:rFonts w:ascii="Helvetica" w:hAnsi="Helvetica"/>
          </w:rPr>
          <w:t xml:space="preserve"> </w:t>
        </w:r>
      </w:ins>
      <w:r w:rsidR="00A56CFC" w:rsidRPr="001F711D">
        <w:rPr>
          <w:rFonts w:ascii="Helvetica" w:hAnsi="Helvetica"/>
        </w:rPr>
        <w:t>translate</w:t>
      </w:r>
      <w:r w:rsidR="002D5485" w:rsidRPr="001F711D">
        <w:rPr>
          <w:rFonts w:ascii="Helvetica" w:hAnsi="Helvetica"/>
        </w:rPr>
        <w:t>d websites result in fewer sales</w:t>
      </w:r>
      <w:r w:rsidR="00A56CFC" w:rsidRPr="001F711D">
        <w:rPr>
          <w:rFonts w:ascii="Helvetica" w:hAnsi="Helvetica"/>
        </w:rPr>
        <w:t>.</w:t>
      </w:r>
      <w:r w:rsidR="003E06CC" w:rsidRPr="001F711D">
        <w:rPr>
          <w:rFonts w:ascii="Helvetica" w:hAnsi="Helvetica"/>
        </w:rPr>
        <w:t xml:space="preserve"> Don’t let</w:t>
      </w:r>
      <w:r w:rsidR="00A56CFC" w:rsidRPr="001F711D">
        <w:rPr>
          <w:rFonts w:ascii="Helvetica" w:hAnsi="Helvetica"/>
        </w:rPr>
        <w:t xml:space="preserve"> </w:t>
      </w:r>
      <w:r w:rsidR="002D5485" w:rsidRPr="001F711D">
        <w:rPr>
          <w:rFonts w:ascii="Helvetica" w:hAnsi="Helvetica"/>
        </w:rPr>
        <w:t>a linguistic barrier</w:t>
      </w:r>
      <w:r w:rsidR="00A56CFC" w:rsidRPr="001F711D">
        <w:rPr>
          <w:rFonts w:ascii="Helvetica" w:hAnsi="Helvetica"/>
        </w:rPr>
        <w:t xml:space="preserve"> </w:t>
      </w:r>
      <w:r w:rsidR="003E06CC" w:rsidRPr="001F711D">
        <w:rPr>
          <w:rFonts w:ascii="Helvetica" w:hAnsi="Helvetica"/>
        </w:rPr>
        <w:t>stop</w:t>
      </w:r>
      <w:r w:rsidR="003E06CC">
        <w:rPr>
          <w:rFonts w:ascii="Helvetica" w:hAnsi="Helvetica"/>
        </w:rPr>
        <w:t xml:space="preserve"> you from breaking into</w:t>
      </w:r>
      <w:r w:rsidR="009D378E">
        <w:rPr>
          <w:rFonts w:ascii="Helvetica" w:hAnsi="Helvetica"/>
        </w:rPr>
        <w:t xml:space="preserve"> lucrative</w:t>
      </w:r>
      <w:r w:rsidR="008E1358">
        <w:rPr>
          <w:rFonts w:ascii="Helvetica" w:hAnsi="Helvetica"/>
        </w:rPr>
        <w:t xml:space="preserve"> Anglophone markets. Boulev</w:t>
      </w:r>
      <w:r w:rsidR="003E06CC">
        <w:rPr>
          <w:rFonts w:ascii="Helvetica" w:hAnsi="Helvetica"/>
        </w:rPr>
        <w:t xml:space="preserve">ard’s </w:t>
      </w:r>
      <w:r w:rsidR="002D5485">
        <w:rPr>
          <w:rFonts w:ascii="Helvetica" w:hAnsi="Helvetica"/>
        </w:rPr>
        <w:t>rebuilding service</w:t>
      </w:r>
      <w:r w:rsidR="003E06CC">
        <w:rPr>
          <w:rFonts w:ascii="Helvetica" w:hAnsi="Helvetica"/>
        </w:rPr>
        <w:t xml:space="preserve"> is an </w:t>
      </w:r>
      <w:r w:rsidR="003E06CC" w:rsidRPr="006A6B4A">
        <w:rPr>
          <w:rFonts w:ascii="Helvetica" w:hAnsi="Helvetica"/>
          <w:b/>
        </w:rPr>
        <w:t>inexpensive</w:t>
      </w:r>
      <w:r w:rsidR="003E06CC" w:rsidRPr="009D378E">
        <w:rPr>
          <w:rFonts w:ascii="Helvetica" w:hAnsi="Helvetica"/>
          <w:b/>
        </w:rPr>
        <w:t xml:space="preserve"> </w:t>
      </w:r>
      <w:r w:rsidR="009D378E" w:rsidRPr="009D378E">
        <w:rPr>
          <w:rFonts w:ascii="Helvetica" w:hAnsi="Helvetica"/>
          <w:b/>
        </w:rPr>
        <w:t>alternative to retranslation</w:t>
      </w:r>
      <w:r w:rsidR="009D378E">
        <w:rPr>
          <w:rFonts w:ascii="Helvetica" w:hAnsi="Helvetica"/>
          <w:b/>
        </w:rPr>
        <w:t xml:space="preserve">. </w:t>
      </w:r>
      <w:r w:rsidR="009D378E" w:rsidRPr="009D378E">
        <w:rPr>
          <w:rFonts w:ascii="Helvetica" w:hAnsi="Helvetica"/>
        </w:rPr>
        <w:t xml:space="preserve">Let us </w:t>
      </w:r>
      <w:r w:rsidR="003E06CC">
        <w:rPr>
          <w:rFonts w:ascii="Helvetica" w:hAnsi="Helvetica"/>
        </w:rPr>
        <w:t>overha</w:t>
      </w:r>
      <w:r w:rsidR="00A56CFC">
        <w:rPr>
          <w:rFonts w:ascii="Helvetica" w:hAnsi="Helvetica"/>
        </w:rPr>
        <w:t xml:space="preserve">ul your English site </w:t>
      </w:r>
      <w:r w:rsidR="009D378E">
        <w:rPr>
          <w:rFonts w:ascii="Helvetica" w:hAnsi="Helvetica"/>
        </w:rPr>
        <w:t>so that you can</w:t>
      </w:r>
      <w:r w:rsidR="00A56CFC">
        <w:rPr>
          <w:rFonts w:ascii="Helvetica" w:hAnsi="Helvetica"/>
        </w:rPr>
        <w:t xml:space="preserve"> </w:t>
      </w:r>
      <w:r w:rsidR="002D5485">
        <w:rPr>
          <w:rFonts w:ascii="Helvetica" w:hAnsi="Helvetica"/>
        </w:rPr>
        <w:t xml:space="preserve">coherently </w:t>
      </w:r>
      <w:r w:rsidR="00A56CFC">
        <w:rPr>
          <w:rFonts w:ascii="Helvetica" w:hAnsi="Helvetica"/>
        </w:rPr>
        <w:t>convey your business’ message to new and returning clients.</w:t>
      </w:r>
    </w:p>
    <w:p w14:paraId="6DDE8256" w14:textId="77777777" w:rsidR="00A56CFC" w:rsidRDefault="00A56CFC">
      <w:pPr>
        <w:rPr>
          <w:rFonts w:ascii="Helvetica" w:hAnsi="Helvetica"/>
        </w:rPr>
      </w:pPr>
    </w:p>
    <w:p w14:paraId="0C3B101C" w14:textId="7E79E9B8" w:rsidR="00A56CFC" w:rsidRDefault="00A56CFC">
      <w:pPr>
        <w:rPr>
          <w:rFonts w:ascii="Helvetica" w:hAnsi="Helvetica"/>
        </w:rPr>
      </w:pPr>
      <w:r>
        <w:rPr>
          <w:rFonts w:ascii="Helvetica" w:hAnsi="Helvetica"/>
        </w:rPr>
        <w:t xml:space="preserve">Boulevard’s </w:t>
      </w:r>
      <w:r w:rsidR="002D5485">
        <w:rPr>
          <w:rFonts w:ascii="Helvetica" w:hAnsi="Helvetica"/>
        </w:rPr>
        <w:t>rebuilding</w:t>
      </w:r>
      <w:r>
        <w:rPr>
          <w:rFonts w:ascii="Helvetica" w:hAnsi="Helvetica"/>
        </w:rPr>
        <w:t xml:space="preserve"> includes:</w:t>
      </w:r>
    </w:p>
    <w:p w14:paraId="50E5C72E" w14:textId="77777777" w:rsidR="00A56CFC" w:rsidRDefault="00A56CFC">
      <w:pPr>
        <w:rPr>
          <w:rFonts w:ascii="Helvetica" w:hAnsi="Helvetica"/>
        </w:rPr>
      </w:pPr>
    </w:p>
    <w:p w14:paraId="1A1714B8" w14:textId="58A5C2AA" w:rsidR="00A56CFC" w:rsidRDefault="004024A9" w:rsidP="00A56CFC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T</w:t>
      </w:r>
      <w:r w:rsidR="006A6B4A">
        <w:rPr>
          <w:rFonts w:ascii="Helvetica" w:hAnsi="Helvetica"/>
        </w:rPr>
        <w:t xml:space="preserve">horough </w:t>
      </w:r>
      <w:r w:rsidR="00A56CFC" w:rsidRPr="002D5485">
        <w:rPr>
          <w:rFonts w:ascii="Helvetica" w:hAnsi="Helvetica"/>
          <w:highlight w:val="cyan"/>
        </w:rPr>
        <w:t>bilingual</w:t>
      </w:r>
      <w:r w:rsidR="00A56CFC" w:rsidRPr="00A56CFC">
        <w:rPr>
          <w:rFonts w:ascii="Helvetica" w:hAnsi="Helvetica"/>
        </w:rPr>
        <w:t xml:space="preserve"> revision of your existing English site</w:t>
      </w:r>
    </w:p>
    <w:p w14:paraId="028284A1" w14:textId="3D110697" w:rsidR="00A56CFC" w:rsidRDefault="004024A9" w:rsidP="00A56CFC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R</w:t>
      </w:r>
      <w:r w:rsidR="006A6B4A">
        <w:rPr>
          <w:rFonts w:ascii="Helvetica" w:hAnsi="Helvetica"/>
        </w:rPr>
        <w:t>e</w:t>
      </w:r>
      <w:r w:rsidR="008968EA">
        <w:rPr>
          <w:rFonts w:ascii="Helvetica" w:hAnsi="Helvetica"/>
        </w:rPr>
        <w:t>-</w:t>
      </w:r>
      <w:r w:rsidR="006A6B4A">
        <w:rPr>
          <w:rFonts w:ascii="Helvetica" w:hAnsi="Helvetica"/>
        </w:rPr>
        <w:t>styling</w:t>
      </w:r>
      <w:r w:rsidR="008E1358">
        <w:rPr>
          <w:rFonts w:ascii="Helvetica" w:hAnsi="Helvetica"/>
        </w:rPr>
        <w:t xml:space="preserve"> to give your sit</w:t>
      </w:r>
      <w:r w:rsidR="002D5485">
        <w:rPr>
          <w:rFonts w:ascii="Helvetica" w:hAnsi="Helvetica"/>
        </w:rPr>
        <w:t xml:space="preserve">e the edge it needs to attract an </w:t>
      </w:r>
      <w:r w:rsidR="001F711D">
        <w:rPr>
          <w:rFonts w:ascii="Helvetica" w:hAnsi="Helvetica"/>
        </w:rPr>
        <w:t>Anglophone</w:t>
      </w:r>
      <w:r w:rsidR="008E1358">
        <w:rPr>
          <w:rFonts w:ascii="Helvetica" w:hAnsi="Helvetica"/>
        </w:rPr>
        <w:t xml:space="preserve"> clientele</w:t>
      </w:r>
    </w:p>
    <w:p w14:paraId="6426C74A" w14:textId="77777777" w:rsidR="00A56CFC" w:rsidRDefault="006A6B4A" w:rsidP="00A56CFC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English rebranding</w:t>
      </w:r>
      <w:r w:rsidR="008E1358">
        <w:rPr>
          <w:rFonts w:ascii="Helvetica" w:hAnsi="Helvetica"/>
        </w:rPr>
        <w:t xml:space="preserve"> of your goods and services</w:t>
      </w:r>
    </w:p>
    <w:p w14:paraId="3EB84192" w14:textId="77777777" w:rsidR="006A6B4A" w:rsidRDefault="006A6B4A" w:rsidP="006A6B4A">
      <w:pPr>
        <w:rPr>
          <w:rFonts w:ascii="Helvetica" w:hAnsi="Helvetica"/>
        </w:rPr>
      </w:pPr>
    </w:p>
    <w:p w14:paraId="3DB846CB" w14:textId="642B10F0" w:rsidR="006A6B4A" w:rsidRPr="006A6B4A" w:rsidRDefault="006A6B4A" w:rsidP="006A6B4A">
      <w:pPr>
        <w:rPr>
          <w:rFonts w:ascii="Helvetica" w:hAnsi="Helvetica"/>
          <w:b/>
        </w:rPr>
      </w:pPr>
      <w:r w:rsidRPr="006A6B4A">
        <w:rPr>
          <w:rFonts w:ascii="Helvetica" w:hAnsi="Helvetica"/>
          <w:b/>
        </w:rPr>
        <w:t>Contact us today for a free quote</w:t>
      </w:r>
      <w:r w:rsidR="008968EA">
        <w:rPr>
          <w:rFonts w:ascii="Helvetica" w:hAnsi="Helvetica"/>
          <w:b/>
        </w:rPr>
        <w:t>.</w:t>
      </w:r>
    </w:p>
    <w:p w14:paraId="6180C1E5" w14:textId="77777777" w:rsidR="00A56CFC" w:rsidRDefault="00A56CFC">
      <w:pPr>
        <w:rPr>
          <w:rFonts w:ascii="Helvetica" w:hAnsi="Helvetica"/>
        </w:rPr>
      </w:pPr>
    </w:p>
    <w:p w14:paraId="239B5A77" w14:textId="77777777" w:rsidR="009D378E" w:rsidRDefault="009D378E">
      <w:pPr>
        <w:rPr>
          <w:rFonts w:ascii="Helvetica" w:hAnsi="Helvetica"/>
        </w:rPr>
      </w:pPr>
    </w:p>
    <w:p w14:paraId="4C8FC442" w14:textId="002231B2" w:rsidR="009D378E" w:rsidRPr="001F711D" w:rsidRDefault="002D5485">
      <w:pPr>
        <w:rPr>
          <w:rFonts w:ascii="Helvetica" w:hAnsi="Helvetica"/>
          <w:u w:val="single"/>
        </w:rPr>
      </w:pPr>
      <w:bookmarkStart w:id="1" w:name="_GoBack"/>
      <w:r w:rsidRPr="001F711D">
        <w:rPr>
          <w:rFonts w:ascii="Helvetica" w:hAnsi="Helvetica"/>
          <w:u w:val="single"/>
        </w:rPr>
        <w:t>Translation Services (</w:t>
      </w:r>
      <w:r w:rsidRPr="001F711D">
        <w:rPr>
          <w:rFonts w:ascii="Helvetica" w:hAnsi="Helvetica"/>
          <w:highlight w:val="cyan"/>
          <w:u w:val="single"/>
        </w:rPr>
        <w:t>French to English</w:t>
      </w:r>
      <w:r w:rsidRPr="001F711D">
        <w:rPr>
          <w:rFonts w:ascii="Helvetica" w:hAnsi="Helvetica"/>
          <w:u w:val="single"/>
        </w:rPr>
        <w:t>)</w:t>
      </w:r>
    </w:p>
    <w:bookmarkEnd w:id="1"/>
    <w:p w14:paraId="4268F5A3" w14:textId="67500C2F" w:rsidR="008E1358" w:rsidRDefault="009D378E">
      <w:pPr>
        <w:rPr>
          <w:rFonts w:ascii="Helvetica" w:hAnsi="Helvetica"/>
        </w:rPr>
      </w:pPr>
      <w:r>
        <w:rPr>
          <w:rFonts w:ascii="Helvetica" w:hAnsi="Helvetica"/>
        </w:rPr>
        <w:t xml:space="preserve">Boulevard’s network of translators and revisers </w:t>
      </w:r>
      <w:r w:rsidR="008E1358">
        <w:rPr>
          <w:rFonts w:ascii="Helvetica" w:hAnsi="Helvetica"/>
        </w:rPr>
        <w:t>know</w:t>
      </w:r>
      <w:r w:rsidR="00152933">
        <w:rPr>
          <w:rFonts w:ascii="Helvetica" w:hAnsi="Helvetica"/>
        </w:rPr>
        <w:t>s</w:t>
      </w:r>
      <w:r w:rsidR="008E1358">
        <w:rPr>
          <w:rFonts w:ascii="Helvetica" w:hAnsi="Helvetica"/>
        </w:rPr>
        <w:t xml:space="preserve"> the Quebec market inside and out. Our team works for Quebec’s biggest companies and </w:t>
      </w:r>
      <w:r w:rsidR="00F20288">
        <w:rPr>
          <w:rFonts w:ascii="Helvetica" w:hAnsi="Helvetica"/>
        </w:rPr>
        <w:t>boast</w:t>
      </w:r>
      <w:r w:rsidR="00152933">
        <w:rPr>
          <w:rFonts w:ascii="Helvetica" w:hAnsi="Helvetica"/>
        </w:rPr>
        <w:t>s</w:t>
      </w:r>
      <w:r w:rsidR="008E1358">
        <w:rPr>
          <w:rFonts w:ascii="Helvetica" w:hAnsi="Helvetica"/>
        </w:rPr>
        <w:t xml:space="preserve"> a proven track record of success. Boulevard translators have a </w:t>
      </w:r>
      <w:r w:rsidR="00152933">
        <w:rPr>
          <w:rFonts w:ascii="Helvetica" w:hAnsi="Helvetica"/>
        </w:rPr>
        <w:t xml:space="preserve">graduate </w:t>
      </w:r>
      <w:r w:rsidR="008E1358">
        <w:rPr>
          <w:rFonts w:ascii="Helvetica" w:hAnsi="Helvetica"/>
        </w:rPr>
        <w:t xml:space="preserve">level education in the field and years of work experience </w:t>
      </w:r>
      <w:r w:rsidR="00152933">
        <w:rPr>
          <w:rFonts w:ascii="Helvetica" w:hAnsi="Helvetica"/>
        </w:rPr>
        <w:t xml:space="preserve">in </w:t>
      </w:r>
      <w:r w:rsidR="008E1358">
        <w:rPr>
          <w:rFonts w:ascii="Helvetica" w:hAnsi="Helvetica"/>
        </w:rPr>
        <w:t xml:space="preserve">bringing Quebec businesses closer to the English-speaking markets. Our translations go through a rigorous bilingual </w:t>
      </w:r>
      <w:r w:rsidR="00F20288">
        <w:rPr>
          <w:rFonts w:ascii="Helvetica" w:hAnsi="Helvetica"/>
        </w:rPr>
        <w:t xml:space="preserve">revision and </w:t>
      </w:r>
      <w:r w:rsidR="008E1358">
        <w:rPr>
          <w:rFonts w:ascii="Helvetica" w:hAnsi="Helvetica"/>
        </w:rPr>
        <w:t xml:space="preserve">proofreading process to make sure that not a single word of </w:t>
      </w:r>
      <w:r w:rsidR="007E7365">
        <w:rPr>
          <w:rFonts w:ascii="Helvetica" w:hAnsi="Helvetica"/>
        </w:rPr>
        <w:t xml:space="preserve">the </w:t>
      </w:r>
      <w:r w:rsidR="008E1358">
        <w:rPr>
          <w:rFonts w:ascii="Helvetica" w:hAnsi="Helvetica"/>
        </w:rPr>
        <w:t>message falls through the cracks.</w:t>
      </w:r>
    </w:p>
    <w:p w14:paraId="4FA44A00" w14:textId="77777777" w:rsidR="008E1358" w:rsidRDefault="008E1358">
      <w:pPr>
        <w:rPr>
          <w:rFonts w:ascii="Helvetica" w:hAnsi="Helvetica"/>
        </w:rPr>
      </w:pPr>
    </w:p>
    <w:p w14:paraId="6CB7CF65" w14:textId="04F060E9" w:rsidR="008E1358" w:rsidRPr="008E1358" w:rsidRDefault="008E1358">
      <w:pPr>
        <w:rPr>
          <w:rFonts w:ascii="Helvetica" w:hAnsi="Helvetica"/>
          <w:b/>
        </w:rPr>
      </w:pPr>
      <w:r w:rsidRPr="008E1358">
        <w:rPr>
          <w:rFonts w:ascii="Helvetica" w:hAnsi="Helvetica"/>
          <w:b/>
        </w:rPr>
        <w:t>Contact us today for a free quote</w:t>
      </w:r>
      <w:r w:rsidR="008968EA">
        <w:rPr>
          <w:rFonts w:ascii="Helvetica" w:hAnsi="Helvetica"/>
          <w:b/>
        </w:rPr>
        <w:t>.</w:t>
      </w:r>
    </w:p>
    <w:p w14:paraId="629C3705" w14:textId="77777777" w:rsidR="00A56CFC" w:rsidRDefault="00A56CFC">
      <w:pPr>
        <w:rPr>
          <w:rFonts w:ascii="Helvetica" w:hAnsi="Helvetica"/>
        </w:rPr>
      </w:pPr>
    </w:p>
    <w:p w14:paraId="1DF7B939" w14:textId="77777777" w:rsidR="00A56CFC" w:rsidRPr="003E06CC" w:rsidRDefault="00A56CFC">
      <w:pPr>
        <w:rPr>
          <w:rFonts w:ascii="Helvetica" w:hAnsi="Helvetica"/>
        </w:rPr>
      </w:pPr>
    </w:p>
    <w:sectPr w:rsidR="00A56CFC" w:rsidRPr="003E06CC" w:rsidSect="00105C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44BCA"/>
    <w:multiLevelType w:val="hybridMultilevel"/>
    <w:tmpl w:val="B0ECF494"/>
    <w:lvl w:ilvl="0" w:tplc="8DE627E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CC"/>
    <w:rsid w:val="00105CA1"/>
    <w:rsid w:val="00152933"/>
    <w:rsid w:val="001F711D"/>
    <w:rsid w:val="002D5485"/>
    <w:rsid w:val="003E06CC"/>
    <w:rsid w:val="004024A9"/>
    <w:rsid w:val="006A6B4A"/>
    <w:rsid w:val="007506C7"/>
    <w:rsid w:val="007E7365"/>
    <w:rsid w:val="008968EA"/>
    <w:rsid w:val="008E1358"/>
    <w:rsid w:val="008E1A44"/>
    <w:rsid w:val="00954E13"/>
    <w:rsid w:val="009D378E"/>
    <w:rsid w:val="00A56CFC"/>
    <w:rsid w:val="00BF2FE7"/>
    <w:rsid w:val="00D62885"/>
    <w:rsid w:val="00DB7677"/>
    <w:rsid w:val="00F135ED"/>
    <w:rsid w:val="00F20288"/>
    <w:rsid w:val="00F3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8A2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C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F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F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C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F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F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1112</Characters>
  <Application>Microsoft Macintosh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Duggan</dc:creator>
  <cp:keywords/>
  <dc:description/>
  <cp:lastModifiedBy>Caitlin Stall-Paquet</cp:lastModifiedBy>
  <cp:revision>14</cp:revision>
  <dcterms:created xsi:type="dcterms:W3CDTF">2013-10-06T12:48:00Z</dcterms:created>
  <dcterms:modified xsi:type="dcterms:W3CDTF">2013-10-19T18:04:00Z</dcterms:modified>
</cp:coreProperties>
</file>